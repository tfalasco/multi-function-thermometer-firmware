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4B5F4" w14:textId="3AA798BF" w:rsidR="008759E4" w:rsidRDefault="008759E4">
      <w:r>
        <w:t>12/2/2020 CH</w:t>
      </w:r>
    </w:p>
    <w:p w14:paraId="6A03839F" w14:textId="383385E7" w:rsidR="00861E12" w:rsidRDefault="008759E4">
      <w:r>
        <w:t>Converting MFT Firmware</w:t>
      </w:r>
    </w:p>
    <w:p w14:paraId="38693233" w14:textId="77777777" w:rsidR="008759E4" w:rsidRDefault="008759E4" w:rsidP="008759E4">
      <w:pPr>
        <w:pStyle w:val="Default"/>
        <w:rPr>
          <w:sz w:val="22"/>
          <w:szCs w:val="22"/>
        </w:rPr>
      </w:pPr>
      <w:r>
        <w:rPr>
          <w:b/>
          <w:bCs/>
          <w:sz w:val="22"/>
          <w:szCs w:val="22"/>
        </w:rPr>
        <w:t xml:space="preserve">Updating the firmware on the Multi-Function Thermometer (MFT) </w:t>
      </w:r>
    </w:p>
    <w:p w14:paraId="0155AE52" w14:textId="77777777" w:rsidR="00AA6AD6" w:rsidRDefault="008759E4" w:rsidP="008759E4">
      <w:pPr>
        <w:pStyle w:val="Default"/>
        <w:rPr>
          <w:ins w:id="0" w:author="Falasco, Ted [COMRES/SOL/MDFL]" w:date="2020-12-02T12:17:00Z"/>
          <w:sz w:val="20"/>
          <w:szCs w:val="20"/>
        </w:rPr>
      </w:pPr>
      <w:r>
        <w:rPr>
          <w:sz w:val="20"/>
          <w:szCs w:val="20"/>
        </w:rPr>
        <w:t xml:space="preserve">Download the Blue2 Reader app (from the App store or Google Play) and install it on your mobile device. </w:t>
      </w:r>
    </w:p>
    <w:p w14:paraId="19FAB2C6" w14:textId="48936CB6" w:rsidR="00AA6AD6" w:rsidRDefault="00AA6AD6" w:rsidP="008759E4">
      <w:pPr>
        <w:pStyle w:val="Default"/>
        <w:rPr>
          <w:ins w:id="1" w:author="Falasco, Ted [COMRES/SOL/MDFL]" w:date="2020-12-02T12:17:00Z"/>
          <w:sz w:val="20"/>
          <w:szCs w:val="20"/>
        </w:rPr>
      </w:pPr>
      <w:ins w:id="2" w:author="Falasco, Ted [COMRES/SOL/MDFL]" w:date="2020-12-02T12:17:00Z">
        <w:r>
          <w:rPr>
            <w:sz w:val="20"/>
            <w:szCs w:val="20"/>
          </w:rPr>
          <w:t xml:space="preserve">Turn </w:t>
        </w:r>
      </w:ins>
      <w:ins w:id="3" w:author="Falasco, Ted [COMRES/SOL/MDFL]" w:date="2020-12-02T12:18:00Z">
        <w:r>
          <w:rPr>
            <w:sz w:val="20"/>
            <w:szCs w:val="20"/>
          </w:rPr>
          <w:t xml:space="preserve">on </w:t>
        </w:r>
      </w:ins>
      <w:ins w:id="4" w:author="Falasco, Ted [COMRES/SOL/MDFL]" w:date="2020-12-02T12:17:00Z">
        <w:r>
          <w:rPr>
            <w:sz w:val="20"/>
            <w:szCs w:val="20"/>
          </w:rPr>
          <w:t xml:space="preserve">Bluetooth on your </w:t>
        </w:r>
      </w:ins>
      <w:ins w:id="5" w:author="Falasco, Ted [COMRES/SOL/MDFL]" w:date="2020-12-02T12:18:00Z">
        <w:r>
          <w:rPr>
            <w:sz w:val="20"/>
            <w:szCs w:val="20"/>
          </w:rPr>
          <w:t xml:space="preserve">mobile </w:t>
        </w:r>
      </w:ins>
      <w:ins w:id="6" w:author="Falasco, Ted [COMRES/SOL/MDFL]" w:date="2020-12-02T12:17:00Z">
        <w:r>
          <w:rPr>
            <w:sz w:val="20"/>
            <w:szCs w:val="20"/>
          </w:rPr>
          <w:t>device.</w:t>
        </w:r>
      </w:ins>
    </w:p>
    <w:p w14:paraId="36B7A00D" w14:textId="0D01D2A5" w:rsidR="008759E4" w:rsidRDefault="008759E4" w:rsidP="008759E4">
      <w:pPr>
        <w:pStyle w:val="Default"/>
        <w:rPr>
          <w:sz w:val="20"/>
          <w:szCs w:val="20"/>
        </w:rPr>
      </w:pPr>
      <w:r>
        <w:rPr>
          <w:sz w:val="20"/>
          <w:szCs w:val="20"/>
        </w:rPr>
        <w:t xml:space="preserve">Ensure Internet access is available and follow these steps to download firmware updates. </w:t>
      </w:r>
    </w:p>
    <w:p w14:paraId="3D83DE2D" w14:textId="1CEDD86D" w:rsidR="008759E4" w:rsidDel="00AA6AD6" w:rsidRDefault="008759E4" w:rsidP="008759E4">
      <w:pPr>
        <w:pStyle w:val="Default"/>
        <w:rPr>
          <w:moveFrom w:id="7" w:author="Falasco, Ted [COMRES/SOL/MDFL]" w:date="2020-12-02T12:18:00Z"/>
          <w:sz w:val="20"/>
          <w:szCs w:val="20"/>
        </w:rPr>
      </w:pPr>
      <w:moveFromRangeStart w:id="8" w:author="Falasco, Ted [COMRES/SOL/MDFL]" w:date="2020-12-02T12:18:00Z" w:name="move57803954"/>
      <w:moveFrom w:id="9" w:author="Falasco, Ted [COMRES/SOL/MDFL]" w:date="2020-12-02T12:18:00Z">
        <w:r w:rsidDel="00AA6AD6">
          <w:rPr>
            <w:sz w:val="20"/>
            <w:szCs w:val="20"/>
          </w:rPr>
          <w:t xml:space="preserve">The MFT will beep softly and the app will return to the Scan screen once the updates are complete. Verify the firmware version by connecting to the Blue2 Reader app (steps 2-5). The current version is displayed in the upper left corner of the screen. </w:t>
        </w:r>
      </w:moveFrom>
    </w:p>
    <w:moveFromRangeEnd w:id="8"/>
    <w:p w14:paraId="06EF3AD2" w14:textId="77777777" w:rsidR="008759E4" w:rsidRDefault="008759E4" w:rsidP="008759E4">
      <w:pPr>
        <w:pStyle w:val="Default"/>
        <w:spacing w:after="13"/>
        <w:rPr>
          <w:sz w:val="20"/>
          <w:szCs w:val="20"/>
        </w:rPr>
      </w:pPr>
      <w:r>
        <w:rPr>
          <w:sz w:val="20"/>
          <w:szCs w:val="20"/>
        </w:rPr>
        <w:t xml:space="preserve">1. Launch Blue2 Reader app </w:t>
      </w:r>
    </w:p>
    <w:p w14:paraId="22B02EEE" w14:textId="77777777" w:rsidR="008759E4" w:rsidRDefault="008759E4" w:rsidP="008759E4">
      <w:pPr>
        <w:pStyle w:val="Default"/>
        <w:spacing w:after="13"/>
        <w:rPr>
          <w:sz w:val="20"/>
          <w:szCs w:val="20"/>
        </w:rPr>
      </w:pPr>
      <w:r>
        <w:rPr>
          <w:sz w:val="20"/>
          <w:szCs w:val="20"/>
        </w:rPr>
        <w:t xml:space="preserve">2. Tap Scan on the Blue2 Reader app </w:t>
      </w:r>
    </w:p>
    <w:p w14:paraId="5C05337B" w14:textId="77777777" w:rsidR="008759E4" w:rsidRDefault="008759E4" w:rsidP="008759E4">
      <w:pPr>
        <w:pStyle w:val="Default"/>
        <w:spacing w:after="13"/>
        <w:rPr>
          <w:sz w:val="20"/>
          <w:szCs w:val="20"/>
        </w:rPr>
      </w:pPr>
      <w:r>
        <w:rPr>
          <w:sz w:val="20"/>
          <w:szCs w:val="20"/>
        </w:rPr>
        <w:t xml:space="preserve">3. Turn on the MFT – it will begin to blink green </w:t>
      </w:r>
    </w:p>
    <w:p w14:paraId="10B27F9D" w14:textId="1480E1F7" w:rsidR="008759E4" w:rsidRDefault="008759E4" w:rsidP="008759E4">
      <w:pPr>
        <w:pStyle w:val="Default"/>
        <w:rPr>
          <w:sz w:val="20"/>
          <w:szCs w:val="20"/>
        </w:rPr>
      </w:pPr>
      <w:r>
        <w:rPr>
          <w:sz w:val="20"/>
          <w:szCs w:val="20"/>
        </w:rPr>
        <w:t xml:space="preserve">4. The MFT will display in the list of available devices on the Blue2 Reader app </w:t>
      </w:r>
    </w:p>
    <w:p w14:paraId="2AD65199" w14:textId="77777777" w:rsidR="008759E4" w:rsidRDefault="008759E4" w:rsidP="008759E4">
      <w:pPr>
        <w:pStyle w:val="Default"/>
        <w:spacing w:after="13"/>
        <w:rPr>
          <w:sz w:val="20"/>
          <w:szCs w:val="20"/>
        </w:rPr>
      </w:pPr>
      <w:r>
        <w:rPr>
          <w:sz w:val="20"/>
          <w:szCs w:val="20"/>
        </w:rPr>
        <w:t xml:space="preserve">5. Tap the MFT in the list of devices to connect with it – it will blink blue once connected </w:t>
      </w:r>
    </w:p>
    <w:p w14:paraId="7B0530D2" w14:textId="77777777" w:rsidR="008759E4" w:rsidRDefault="008759E4" w:rsidP="008759E4">
      <w:pPr>
        <w:pStyle w:val="Default"/>
        <w:spacing w:after="13"/>
        <w:rPr>
          <w:sz w:val="20"/>
          <w:szCs w:val="20"/>
        </w:rPr>
      </w:pPr>
      <w:r>
        <w:rPr>
          <w:sz w:val="20"/>
          <w:szCs w:val="20"/>
        </w:rPr>
        <w:t xml:space="preserve">6. On the Blue2 Reader app, tap Firmware Update </w:t>
      </w:r>
    </w:p>
    <w:p w14:paraId="112EEB1E" w14:textId="77777777" w:rsidR="008759E4" w:rsidRDefault="008759E4" w:rsidP="008759E4">
      <w:pPr>
        <w:pStyle w:val="Default"/>
        <w:spacing w:after="13"/>
        <w:rPr>
          <w:sz w:val="20"/>
          <w:szCs w:val="20"/>
        </w:rPr>
      </w:pPr>
      <w:r>
        <w:rPr>
          <w:sz w:val="20"/>
          <w:szCs w:val="20"/>
        </w:rPr>
        <w:t xml:space="preserve">7. On the Firmware Update page, tap Check for Updates </w:t>
      </w:r>
    </w:p>
    <w:p w14:paraId="4FFE9711" w14:textId="77777777" w:rsidR="008759E4" w:rsidRDefault="008759E4" w:rsidP="008759E4">
      <w:pPr>
        <w:pStyle w:val="Default"/>
        <w:spacing w:after="13"/>
        <w:rPr>
          <w:sz w:val="20"/>
          <w:szCs w:val="20"/>
        </w:rPr>
      </w:pPr>
      <w:r>
        <w:rPr>
          <w:sz w:val="20"/>
          <w:szCs w:val="20"/>
        </w:rPr>
        <w:t xml:space="preserve">8. The latest available firmware will be listed </w:t>
      </w:r>
    </w:p>
    <w:p w14:paraId="74F657B7" w14:textId="77777777" w:rsidR="008759E4" w:rsidRDefault="008759E4" w:rsidP="008759E4">
      <w:pPr>
        <w:pStyle w:val="Default"/>
        <w:spacing w:after="13"/>
        <w:rPr>
          <w:sz w:val="20"/>
          <w:szCs w:val="20"/>
        </w:rPr>
      </w:pPr>
      <w:r>
        <w:rPr>
          <w:sz w:val="20"/>
          <w:szCs w:val="20"/>
        </w:rPr>
        <w:t xml:space="preserve">9. Tap the latest available firmware </w:t>
      </w:r>
    </w:p>
    <w:p w14:paraId="299000F1" w14:textId="17C125FD" w:rsidR="008759E4" w:rsidRDefault="008759E4" w:rsidP="008759E4">
      <w:pPr>
        <w:pStyle w:val="Default"/>
        <w:rPr>
          <w:ins w:id="10" w:author="Falasco, Ted [COMRES/SOL/MDFL]" w:date="2020-12-02T12:19:00Z"/>
          <w:sz w:val="20"/>
          <w:szCs w:val="20"/>
        </w:rPr>
      </w:pPr>
      <w:r>
        <w:rPr>
          <w:sz w:val="20"/>
          <w:szCs w:val="20"/>
        </w:rPr>
        <w:t xml:space="preserve">10. The app will send the new firmware to the MFT </w:t>
      </w:r>
    </w:p>
    <w:p w14:paraId="67DB1820" w14:textId="77777777" w:rsidR="00AA6AD6" w:rsidRDefault="00AA6AD6" w:rsidP="008759E4">
      <w:pPr>
        <w:pStyle w:val="Default"/>
        <w:rPr>
          <w:ins w:id="11" w:author="Falasco, Ted [COMRES/SOL/MDFL]" w:date="2020-12-02T12:18:00Z"/>
          <w:sz w:val="20"/>
          <w:szCs w:val="20"/>
        </w:rPr>
      </w:pPr>
    </w:p>
    <w:p w14:paraId="3DF5BF85" w14:textId="77777777" w:rsidR="00AA6AD6" w:rsidRDefault="00AA6AD6" w:rsidP="00AA6AD6">
      <w:pPr>
        <w:pStyle w:val="Default"/>
        <w:rPr>
          <w:moveTo w:id="12" w:author="Falasco, Ted [COMRES/SOL/MDFL]" w:date="2020-12-02T12:18:00Z"/>
          <w:sz w:val="20"/>
          <w:szCs w:val="20"/>
        </w:rPr>
      </w:pPr>
      <w:moveToRangeStart w:id="13" w:author="Falasco, Ted [COMRES/SOL/MDFL]" w:date="2020-12-02T12:18:00Z" w:name="move57803954"/>
      <w:moveTo w:id="14" w:author="Falasco, Ted [COMRES/SOL/MDFL]" w:date="2020-12-02T12:18:00Z">
        <w:r>
          <w:rPr>
            <w:sz w:val="20"/>
            <w:szCs w:val="20"/>
          </w:rPr>
          <w:t xml:space="preserve">The MFT will beep softly and the app will return to the Scan screen once the updates are complete. Verify the firmware version by connecting to the Blue2 Reader app (steps 2-5). The current version is displayed in the upper left corner of the screen. </w:t>
        </w:r>
      </w:moveTo>
    </w:p>
    <w:moveToRangeEnd w:id="13"/>
    <w:p w14:paraId="3DA6AADD" w14:textId="77777777" w:rsidR="00AA6AD6" w:rsidRDefault="00AA6AD6" w:rsidP="008759E4">
      <w:pPr>
        <w:pStyle w:val="Default"/>
        <w:rPr>
          <w:sz w:val="20"/>
          <w:szCs w:val="20"/>
        </w:rPr>
      </w:pPr>
    </w:p>
    <w:p w14:paraId="3B60EF33" w14:textId="2F696DFD" w:rsidR="008759E4" w:rsidRDefault="008759E4"/>
    <w:p w14:paraId="12306E12" w14:textId="033201F1" w:rsidR="008759E4" w:rsidRDefault="008759E4" w:rsidP="008759E4">
      <w:pPr>
        <w:pStyle w:val="Default"/>
        <w:rPr>
          <w:sz w:val="22"/>
          <w:szCs w:val="22"/>
        </w:rPr>
      </w:pPr>
      <w:r>
        <w:rPr>
          <w:b/>
          <w:bCs/>
          <w:sz w:val="22"/>
          <w:szCs w:val="22"/>
        </w:rPr>
        <w:t xml:space="preserve">Converting the firmware on the Multi-Function Thermometer (MFT) </w:t>
      </w:r>
    </w:p>
    <w:p w14:paraId="66FB6754" w14:textId="0FF0F47F" w:rsidR="008759E4" w:rsidRDefault="008759E4" w:rsidP="008759E4">
      <w:pPr>
        <w:pStyle w:val="Default"/>
        <w:rPr>
          <w:ins w:id="15" w:author="Falasco, Ted [COMRES/SOL/MDFL]" w:date="2020-12-02T12:19:00Z"/>
          <w:sz w:val="20"/>
          <w:szCs w:val="20"/>
        </w:rPr>
      </w:pPr>
      <w:r>
        <w:rPr>
          <w:sz w:val="20"/>
          <w:szCs w:val="20"/>
        </w:rPr>
        <w:t xml:space="preserve">Download the Blue2 Reader app (from the App store or Google Play) and install it on your mobile device. Ensure Internet access is available and follow these steps to download firmware updates. </w:t>
      </w:r>
    </w:p>
    <w:p w14:paraId="29E073FF" w14:textId="1E5A1B5C" w:rsidR="000B3081" w:rsidRDefault="000B3081" w:rsidP="008759E4">
      <w:pPr>
        <w:pStyle w:val="Default"/>
        <w:rPr>
          <w:sz w:val="20"/>
          <w:szCs w:val="20"/>
        </w:rPr>
      </w:pPr>
      <w:ins w:id="16" w:author="Falasco, Ted [COMRES/SOL/MDFL]" w:date="2020-12-02T12:19:00Z">
        <w:r>
          <w:rPr>
            <w:sz w:val="20"/>
            <w:szCs w:val="20"/>
          </w:rPr>
          <w:t xml:space="preserve">Turn on </w:t>
        </w:r>
      </w:ins>
      <w:ins w:id="17" w:author="Falasco, Ted [COMRES/SOL/MDFL]" w:date="2020-12-02T12:20:00Z">
        <w:r>
          <w:rPr>
            <w:sz w:val="20"/>
            <w:szCs w:val="20"/>
          </w:rPr>
          <w:t>Bluetooth on your mobile device.</w:t>
        </w:r>
      </w:ins>
    </w:p>
    <w:p w14:paraId="55B7E399" w14:textId="45835E8E" w:rsidR="008759E4" w:rsidDel="000B3081" w:rsidRDefault="008759E4" w:rsidP="008759E4">
      <w:pPr>
        <w:pStyle w:val="Default"/>
        <w:rPr>
          <w:moveFrom w:id="18" w:author="Falasco, Ted [COMRES/SOL/MDFL]" w:date="2020-12-02T12:20:00Z"/>
          <w:sz w:val="20"/>
          <w:szCs w:val="20"/>
        </w:rPr>
      </w:pPr>
      <w:moveFromRangeStart w:id="19" w:author="Falasco, Ted [COMRES/SOL/MDFL]" w:date="2020-12-02T12:20:00Z" w:name="move57804031"/>
      <w:moveFrom w:id="20" w:author="Falasco, Ted [COMRES/SOL/MDFL]" w:date="2020-12-02T12:20:00Z">
        <w:r w:rsidDel="000B3081">
          <w:rPr>
            <w:sz w:val="20"/>
            <w:szCs w:val="20"/>
          </w:rPr>
          <w:t xml:space="preserve">The MFT will beep softly and the app will return to the Scan screen once the updates are complete. Verify the firmware version by connecting to the Blue2 Reader app (steps 2-5). The current version is displayed in the upper left corner of the screen. </w:t>
        </w:r>
      </w:moveFrom>
    </w:p>
    <w:moveFromRangeEnd w:id="19"/>
    <w:p w14:paraId="0AA33582" w14:textId="77777777" w:rsidR="008759E4" w:rsidRDefault="008759E4" w:rsidP="008759E4">
      <w:pPr>
        <w:pStyle w:val="Default"/>
        <w:spacing w:after="13"/>
        <w:rPr>
          <w:sz w:val="20"/>
          <w:szCs w:val="20"/>
        </w:rPr>
      </w:pPr>
      <w:r>
        <w:rPr>
          <w:sz w:val="20"/>
          <w:szCs w:val="20"/>
        </w:rPr>
        <w:t xml:space="preserve">1. Launch Blue2 Reader app </w:t>
      </w:r>
    </w:p>
    <w:p w14:paraId="3248764C" w14:textId="77777777" w:rsidR="008759E4" w:rsidRDefault="008759E4" w:rsidP="008759E4">
      <w:pPr>
        <w:pStyle w:val="Default"/>
        <w:spacing w:after="13"/>
        <w:rPr>
          <w:sz w:val="20"/>
          <w:szCs w:val="20"/>
        </w:rPr>
      </w:pPr>
      <w:r>
        <w:rPr>
          <w:sz w:val="20"/>
          <w:szCs w:val="20"/>
        </w:rPr>
        <w:t xml:space="preserve">2. Tap Scan on the Blue2 Reader app </w:t>
      </w:r>
    </w:p>
    <w:p w14:paraId="20EF12AF" w14:textId="77777777" w:rsidR="008759E4" w:rsidRDefault="008759E4" w:rsidP="008759E4">
      <w:pPr>
        <w:pStyle w:val="Default"/>
        <w:spacing w:after="13"/>
        <w:rPr>
          <w:sz w:val="20"/>
          <w:szCs w:val="20"/>
        </w:rPr>
      </w:pPr>
      <w:r>
        <w:rPr>
          <w:sz w:val="20"/>
          <w:szCs w:val="20"/>
        </w:rPr>
        <w:t xml:space="preserve">3. Turn on the MFT – it will begin to blink green </w:t>
      </w:r>
    </w:p>
    <w:p w14:paraId="0EAC8B95" w14:textId="77777777" w:rsidR="008759E4" w:rsidRDefault="008759E4" w:rsidP="008759E4">
      <w:pPr>
        <w:pStyle w:val="Default"/>
        <w:rPr>
          <w:sz w:val="20"/>
          <w:szCs w:val="20"/>
        </w:rPr>
      </w:pPr>
      <w:r>
        <w:rPr>
          <w:sz w:val="20"/>
          <w:szCs w:val="20"/>
        </w:rPr>
        <w:t xml:space="preserve">4. The MFT will display in the list of available devices on the Blue2 Reader app </w:t>
      </w:r>
    </w:p>
    <w:p w14:paraId="0C739BF6" w14:textId="77777777" w:rsidR="008759E4" w:rsidRDefault="008759E4" w:rsidP="008759E4">
      <w:pPr>
        <w:pStyle w:val="Default"/>
        <w:spacing w:after="13"/>
        <w:rPr>
          <w:sz w:val="20"/>
          <w:szCs w:val="20"/>
        </w:rPr>
      </w:pPr>
      <w:r>
        <w:rPr>
          <w:sz w:val="20"/>
          <w:szCs w:val="20"/>
        </w:rPr>
        <w:t xml:space="preserve">5. Tap the MFT in the list of devices to connect with it – it will blink blue once connected </w:t>
      </w:r>
    </w:p>
    <w:p w14:paraId="4A32F51F" w14:textId="05B23609" w:rsidR="008759E4" w:rsidDel="000B3081" w:rsidRDefault="008759E4" w:rsidP="008759E4">
      <w:pPr>
        <w:pStyle w:val="Default"/>
        <w:spacing w:after="13"/>
        <w:rPr>
          <w:del w:id="21" w:author="Falasco, Ted [COMRES/SOL/MDFL]" w:date="2020-12-02T12:20:00Z"/>
          <w:sz w:val="20"/>
          <w:szCs w:val="20"/>
        </w:rPr>
      </w:pPr>
      <w:r>
        <w:rPr>
          <w:sz w:val="20"/>
          <w:szCs w:val="20"/>
        </w:rPr>
        <w:t>6. On the Blue2 Reader app, tap Firmware Update</w:t>
      </w:r>
    </w:p>
    <w:p w14:paraId="116E4E53" w14:textId="4FBF8F95" w:rsidR="008759E4" w:rsidRDefault="008759E4" w:rsidP="008759E4">
      <w:pPr>
        <w:pStyle w:val="Default"/>
        <w:spacing w:after="13"/>
        <w:rPr>
          <w:sz w:val="20"/>
          <w:szCs w:val="20"/>
        </w:rPr>
      </w:pPr>
    </w:p>
    <w:p w14:paraId="02F42146" w14:textId="0D889E7E" w:rsidR="008759E4" w:rsidRDefault="008759E4" w:rsidP="008759E4">
      <w:pPr>
        <w:pStyle w:val="Default"/>
        <w:spacing w:after="13"/>
        <w:rPr>
          <w:sz w:val="20"/>
          <w:szCs w:val="20"/>
        </w:rPr>
      </w:pPr>
      <w:r>
        <w:rPr>
          <w:sz w:val="20"/>
          <w:szCs w:val="20"/>
        </w:rPr>
        <w:t>7. Tap Custom updates toggle</w:t>
      </w:r>
    </w:p>
    <w:p w14:paraId="0DFB2F29" w14:textId="62A15D11" w:rsidR="008759E4" w:rsidRDefault="008759E4" w:rsidP="008759E4">
      <w:pPr>
        <w:pStyle w:val="Default"/>
        <w:spacing w:after="13"/>
        <w:rPr>
          <w:sz w:val="20"/>
          <w:szCs w:val="20"/>
        </w:rPr>
      </w:pPr>
      <w:r>
        <w:rPr>
          <w:sz w:val="20"/>
          <w:szCs w:val="20"/>
        </w:rPr>
        <w:t xml:space="preserve">8. Type “convert” </w:t>
      </w:r>
      <w:ins w:id="22" w:author="Falasco, Ted [COMRES/SOL/MDFL]" w:date="2020-12-02T12:21:00Z">
        <w:r w:rsidR="000B3081">
          <w:rPr>
            <w:sz w:val="20"/>
            <w:szCs w:val="20"/>
          </w:rPr>
          <w:t xml:space="preserve">(without the quotes) </w:t>
        </w:r>
      </w:ins>
      <w:r>
        <w:rPr>
          <w:sz w:val="20"/>
          <w:szCs w:val="20"/>
        </w:rPr>
        <w:t>in the field over the gray directory</w:t>
      </w:r>
    </w:p>
    <w:p w14:paraId="395F1790" w14:textId="3D321BF0" w:rsidR="008759E4" w:rsidRDefault="008759E4" w:rsidP="008759E4">
      <w:pPr>
        <w:pStyle w:val="Default"/>
        <w:spacing w:after="13"/>
        <w:rPr>
          <w:sz w:val="20"/>
          <w:szCs w:val="20"/>
        </w:rPr>
      </w:pPr>
      <w:r>
        <w:rPr>
          <w:sz w:val="20"/>
          <w:szCs w:val="20"/>
        </w:rPr>
        <w:t>9. On the Firmware Update page, tap Check for Updates - All firmware versions (</w:t>
      </w:r>
      <w:proofErr w:type="spellStart"/>
      <w:r>
        <w:rPr>
          <w:sz w:val="20"/>
          <w:szCs w:val="20"/>
        </w:rPr>
        <w:t>McD</w:t>
      </w:r>
      <w:proofErr w:type="spellEnd"/>
      <w:r>
        <w:rPr>
          <w:sz w:val="20"/>
          <w:szCs w:val="20"/>
        </w:rPr>
        <w:t xml:space="preserve"> and Standard) available (latest and previous) will be listed </w:t>
      </w:r>
    </w:p>
    <w:p w14:paraId="4FBD5467" w14:textId="34883628" w:rsidR="008759E4" w:rsidDel="000B3081" w:rsidRDefault="008759E4" w:rsidP="008759E4">
      <w:pPr>
        <w:pStyle w:val="Default"/>
        <w:spacing w:after="13"/>
        <w:rPr>
          <w:del w:id="23" w:author="Falasco, Ted [COMRES/SOL/MDFL]" w:date="2020-12-02T12:21:00Z"/>
          <w:sz w:val="20"/>
          <w:szCs w:val="20"/>
        </w:rPr>
      </w:pPr>
      <w:r>
        <w:rPr>
          <w:sz w:val="20"/>
          <w:szCs w:val="20"/>
        </w:rPr>
        <w:t>10. Tap the latest available firmware in the version you want</w:t>
      </w:r>
    </w:p>
    <w:p w14:paraId="67613D61" w14:textId="77777777" w:rsidR="008759E4" w:rsidRDefault="008759E4" w:rsidP="008759E4">
      <w:pPr>
        <w:pStyle w:val="Default"/>
        <w:spacing w:after="13"/>
        <w:rPr>
          <w:sz w:val="20"/>
          <w:szCs w:val="20"/>
        </w:rPr>
      </w:pPr>
      <w:bookmarkStart w:id="24" w:name="_GoBack"/>
      <w:bookmarkEnd w:id="24"/>
    </w:p>
    <w:p w14:paraId="0F9F182E" w14:textId="51E40B09" w:rsidR="000B3081" w:rsidRDefault="008759E4" w:rsidP="000B3081">
      <w:pPr>
        <w:pStyle w:val="Default"/>
        <w:rPr>
          <w:ins w:id="25" w:author="Falasco, Ted [COMRES/SOL/MDFL]" w:date="2020-12-02T12:20:00Z"/>
          <w:sz w:val="20"/>
          <w:szCs w:val="20"/>
        </w:rPr>
      </w:pPr>
      <w:del w:id="26" w:author="Falasco, Ted [COMRES/SOL/MDFL]" w:date="2020-12-02T12:21:00Z">
        <w:r w:rsidDel="000B3081">
          <w:rPr>
            <w:sz w:val="20"/>
            <w:szCs w:val="20"/>
          </w:rPr>
          <w:delText>10</w:delText>
        </w:r>
      </w:del>
      <w:ins w:id="27" w:author="Falasco, Ted [COMRES/SOL/MDFL]" w:date="2020-12-02T12:21:00Z">
        <w:r w:rsidR="000B3081">
          <w:rPr>
            <w:sz w:val="20"/>
            <w:szCs w:val="20"/>
          </w:rPr>
          <w:t>1</w:t>
        </w:r>
        <w:r w:rsidR="000B3081">
          <w:rPr>
            <w:sz w:val="20"/>
            <w:szCs w:val="20"/>
          </w:rPr>
          <w:t>1</w:t>
        </w:r>
      </w:ins>
      <w:r>
        <w:rPr>
          <w:sz w:val="20"/>
          <w:szCs w:val="20"/>
        </w:rPr>
        <w:t xml:space="preserve">. The app will send the new firmware to the MFT </w:t>
      </w:r>
    </w:p>
    <w:p w14:paraId="7B444905" w14:textId="77777777" w:rsidR="000B3081" w:rsidRDefault="000B3081" w:rsidP="000B3081">
      <w:pPr>
        <w:pStyle w:val="Default"/>
        <w:rPr>
          <w:ins w:id="28" w:author="Falasco, Ted [COMRES/SOL/MDFL]" w:date="2020-12-02T12:20:00Z"/>
          <w:sz w:val="20"/>
          <w:szCs w:val="20"/>
        </w:rPr>
      </w:pPr>
    </w:p>
    <w:p w14:paraId="5BCF58F5" w14:textId="656F5607" w:rsidR="000B3081" w:rsidRDefault="000B3081" w:rsidP="000B3081">
      <w:pPr>
        <w:pStyle w:val="Default"/>
        <w:rPr>
          <w:moveTo w:id="29" w:author="Falasco, Ted [COMRES/SOL/MDFL]" w:date="2020-12-02T12:20:00Z"/>
          <w:sz w:val="20"/>
          <w:szCs w:val="20"/>
        </w:rPr>
      </w:pPr>
      <w:moveToRangeStart w:id="30" w:author="Falasco, Ted [COMRES/SOL/MDFL]" w:date="2020-12-02T12:20:00Z" w:name="move57804031"/>
      <w:moveTo w:id="31" w:author="Falasco, Ted [COMRES/SOL/MDFL]" w:date="2020-12-02T12:20:00Z">
        <w:r>
          <w:rPr>
            <w:sz w:val="20"/>
            <w:szCs w:val="20"/>
          </w:rPr>
          <w:t xml:space="preserve">The MFT will beep softly and the app will return to the Scan screen once the updates are complete. Verify the firmware version by connecting to the Blue2 Reader app (steps 2-5). The current version is displayed in the upper left corner of the screen. </w:t>
        </w:r>
      </w:moveTo>
    </w:p>
    <w:moveToRangeEnd w:id="30"/>
    <w:p w14:paraId="2D5BE2D6" w14:textId="3C949402" w:rsidR="008759E4" w:rsidRDefault="008759E4" w:rsidP="008759E4">
      <w:pPr>
        <w:pStyle w:val="Default"/>
        <w:rPr>
          <w:sz w:val="20"/>
          <w:szCs w:val="20"/>
        </w:rPr>
      </w:pPr>
    </w:p>
    <w:p w14:paraId="7AAD51A8" w14:textId="77777777" w:rsidR="008759E4" w:rsidRDefault="008759E4"/>
    <w:sectPr w:rsidR="00875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lasco, Ted [COMRES/SOL/MDFL]">
    <w15:presenceInfo w15:providerId="AD" w15:userId="S::Ted.Falasco@emerson.com::c922bae6-e7fb-4eed-95dd-b994e73822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E4"/>
    <w:rsid w:val="00075308"/>
    <w:rsid w:val="000B3081"/>
    <w:rsid w:val="00861E12"/>
    <w:rsid w:val="008759E4"/>
    <w:rsid w:val="00AA6AD6"/>
    <w:rsid w:val="00D5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A71F"/>
  <w15:chartTrackingRefBased/>
  <w15:docId w15:val="{7F3ADC09-09C2-4891-BA42-21AE5485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59E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A6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E3A57F75D7C04A9A62E55A9A6D8D1E" ma:contentTypeVersion="13" ma:contentTypeDescription="Create a new document." ma:contentTypeScope="" ma:versionID="c5bc8d1e9b7f550848b502f5cd263db3">
  <xsd:schema xmlns:xsd="http://www.w3.org/2001/XMLSchema" xmlns:xs="http://www.w3.org/2001/XMLSchema" xmlns:p="http://schemas.microsoft.com/office/2006/metadata/properties" xmlns:ns3="93da98af-f2c8-4041-8abd-eebce0ca9e3a" xmlns:ns4="e4528832-9cc3-4863-a116-6ea0feac9ca6" targetNamespace="http://schemas.microsoft.com/office/2006/metadata/properties" ma:root="true" ma:fieldsID="e073db39980c5102a2242a7d772aed0c" ns3:_="" ns4:_="">
    <xsd:import namespace="93da98af-f2c8-4041-8abd-eebce0ca9e3a"/>
    <xsd:import namespace="e4528832-9cc3-4863-a116-6ea0feac9c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a98af-f2c8-4041-8abd-eebce0ca9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528832-9cc3-4863-a116-6ea0feac9c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831845-1081-43E9-A99F-AC98BF9FB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a98af-f2c8-4041-8abd-eebce0ca9e3a"/>
    <ds:schemaRef ds:uri="e4528832-9cc3-4863-a116-6ea0feac9c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9BF4A-07E5-483E-85E2-DD836CFEE470}">
  <ds:schemaRefs>
    <ds:schemaRef ds:uri="http://schemas.microsoft.com/sharepoint/v3/contenttype/forms"/>
  </ds:schemaRefs>
</ds:datastoreItem>
</file>

<file path=customXml/itemProps3.xml><?xml version="1.0" encoding="utf-8"?>
<ds:datastoreItem xmlns:ds="http://schemas.openxmlformats.org/officeDocument/2006/customXml" ds:itemID="{7AA0A183-9938-47A3-A122-5229BB4B42BC}">
  <ds:schemaRefs>
    <ds:schemaRef ds:uri="http://purl.org/dc/terms/"/>
    <ds:schemaRef ds:uri="93da98af-f2c8-4041-8abd-eebce0ca9e3a"/>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e4528832-9cc3-4863-a116-6ea0feac9ca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Cherylann [COMRES/SOL/MDFL]</dc:creator>
  <cp:keywords/>
  <dc:description/>
  <cp:lastModifiedBy>Falasco, Ted [COMRES/SOL/MDFL]</cp:lastModifiedBy>
  <cp:revision>4</cp:revision>
  <dcterms:created xsi:type="dcterms:W3CDTF">2020-12-02T17:17:00Z</dcterms:created>
  <dcterms:modified xsi:type="dcterms:W3CDTF">2020-12-02T17:21:00Z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0x010100CCE3A57F75D7C04A9A62E55A9A6D8D1E</vt:lpwstr>
  </property>
</Properties>
</file>